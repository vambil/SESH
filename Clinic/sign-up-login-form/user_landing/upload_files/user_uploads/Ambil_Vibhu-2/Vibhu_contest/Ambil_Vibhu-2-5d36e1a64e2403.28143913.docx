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3FFC" w14:textId="77777777" w:rsidR="00053EA7" w:rsidRPr="00CD71FE" w:rsidRDefault="00053EA7" w:rsidP="00053EA7">
      <w:pPr>
        <w:jc w:val="center"/>
        <w:rPr>
          <w:b/>
        </w:rPr>
      </w:pPr>
      <w:r>
        <w:rPr>
          <w:b/>
        </w:rPr>
        <w:t>Message to be displayed on website</w:t>
      </w:r>
    </w:p>
    <w:p w14:paraId="40D56CAE" w14:textId="77777777" w:rsidR="00053EA7" w:rsidRDefault="00053EA7" w:rsidP="00053EA7">
      <w:r>
        <w:t xml:space="preserve">Do you have an idea for a crowdsourcing contest? Are you in the process of organizing your contest or have you already hosted a crowdsourcing contest? Register your contest below to gain complete access to some of our tools – </w:t>
      </w:r>
    </w:p>
    <w:p w14:paraId="56B729A6" w14:textId="77777777" w:rsidR="00053EA7" w:rsidRDefault="00053EA7" w:rsidP="00053EA7">
      <w:pPr>
        <w:pStyle w:val="ListParagraph"/>
        <w:numPr>
          <w:ilvl w:val="0"/>
          <w:numId w:val="2"/>
        </w:numPr>
      </w:pPr>
      <w:r>
        <w:t>Help and support from our crowdsourcing clinic team, including tailored advice on implementing and evaluating crowdsourcing activities for health</w:t>
      </w:r>
    </w:p>
    <w:p w14:paraId="4BC5A85C" w14:textId="77777777" w:rsidR="00053EA7" w:rsidRDefault="00053EA7" w:rsidP="00053EA7">
      <w:pPr>
        <w:pStyle w:val="ListParagraph"/>
        <w:numPr>
          <w:ilvl w:val="0"/>
          <w:numId w:val="2"/>
        </w:numPr>
      </w:pPr>
      <w:r>
        <w:t>Gain access and expert advice from TDR social innovation hubs</w:t>
      </w:r>
    </w:p>
    <w:p w14:paraId="78D8B034" w14:textId="77777777" w:rsidR="00053EA7" w:rsidRDefault="00053EA7" w:rsidP="00053EA7">
      <w:pPr>
        <w:pStyle w:val="ListParagraph"/>
        <w:numPr>
          <w:ilvl w:val="0"/>
          <w:numId w:val="2"/>
        </w:numPr>
      </w:pPr>
      <w:r>
        <w:t>Access documents from past contests, including</w:t>
      </w:r>
    </w:p>
    <w:p w14:paraId="2BECB27A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How to convene a steering committee</w:t>
      </w:r>
    </w:p>
    <w:p w14:paraId="3287C844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Calls for submissions</w:t>
      </w:r>
    </w:p>
    <w:p w14:paraId="1E1A994B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Promotional materials and infographics</w:t>
      </w:r>
    </w:p>
    <w:p w14:paraId="7D779BBF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FAQ’s</w:t>
      </w:r>
    </w:p>
    <w:p w14:paraId="709EF5DB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Instructions for judging</w:t>
      </w:r>
    </w:p>
    <w:p w14:paraId="1D4ABBFC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Choosing a prize structure</w:t>
      </w:r>
    </w:p>
    <w:p w14:paraId="571A7BE7" w14:textId="77777777" w:rsidR="00053EA7" w:rsidRDefault="00053EA7" w:rsidP="00053EA7">
      <w:pPr>
        <w:pStyle w:val="ListParagraph"/>
        <w:numPr>
          <w:ilvl w:val="1"/>
          <w:numId w:val="2"/>
        </w:numPr>
      </w:pPr>
      <w:r>
        <w:t>Protocols for sharing contest results</w:t>
      </w:r>
    </w:p>
    <w:p w14:paraId="2E102017" w14:textId="77777777" w:rsidR="00053EA7" w:rsidRDefault="00053EA7" w:rsidP="00053EA7">
      <w:pPr>
        <w:pStyle w:val="ListParagraph"/>
        <w:numPr>
          <w:ilvl w:val="0"/>
          <w:numId w:val="2"/>
        </w:numPr>
      </w:pPr>
      <w:r>
        <w:t>Download your own starter pack that includes easy-to-use templates to create your own contest!</w:t>
      </w:r>
    </w:p>
    <w:p w14:paraId="3BABDDA9" w14:textId="77777777" w:rsidR="00053EA7" w:rsidRDefault="00053EA7" w:rsidP="00053EA7">
      <w:r>
        <w:t>If you have already hosted a contest, enter your information below in order to be recognized and share your results!</w:t>
      </w:r>
    </w:p>
    <w:p w14:paraId="4B6364ED" w14:textId="77777777" w:rsidR="00053EA7" w:rsidRDefault="00053EA7" w:rsidP="00053EA7">
      <w:pPr>
        <w:jc w:val="center"/>
      </w:pPr>
    </w:p>
    <w:p w14:paraId="3F23AB58" w14:textId="77777777" w:rsidR="00053EA7" w:rsidRDefault="00053EA7" w:rsidP="00053EA7">
      <w:pPr>
        <w:jc w:val="center"/>
        <w:rPr>
          <w:b/>
        </w:rPr>
      </w:pPr>
      <w:r w:rsidRPr="00F92260">
        <w:rPr>
          <w:b/>
        </w:rPr>
        <w:t>Registration form</w:t>
      </w:r>
    </w:p>
    <w:p w14:paraId="5671213D" w14:textId="77777777" w:rsidR="00053EA7" w:rsidRPr="000D5334" w:rsidRDefault="00053EA7" w:rsidP="00053EA7">
      <w:r w:rsidRPr="000D5334">
        <w:t xml:space="preserve">We would like to thank you for your interest in using crowdsourcing methods for your project. </w:t>
      </w:r>
    </w:p>
    <w:p w14:paraId="4D150BEF" w14:textId="77777777" w:rsidR="00053EA7" w:rsidRPr="000D5334" w:rsidRDefault="00053EA7" w:rsidP="00053EA7">
      <w:pPr>
        <w:tabs>
          <w:tab w:val="left" w:pos="7088"/>
        </w:tabs>
      </w:pPr>
      <w:r w:rsidRPr="000D5334">
        <w:t>In order for SESH to give you the best feedback/resources on your contest, we need to get some background information</w:t>
      </w:r>
      <w:commentRangeStart w:id="0"/>
      <w:commentRangeStart w:id="1"/>
      <w:r w:rsidRPr="000D5334">
        <w:t xml:space="preserve">. For this reason we ask that you complete the registration form below, </w:t>
      </w:r>
      <w:commentRangeEnd w:id="0"/>
      <w:r w:rsidR="00DD1516">
        <w:rPr>
          <w:rStyle w:val="CommentReference"/>
        </w:rPr>
        <w:commentReference w:id="0"/>
      </w:r>
      <w:commentRangeEnd w:id="1"/>
      <w:r w:rsidR="002E6E21">
        <w:rPr>
          <w:rStyle w:val="CommentReference"/>
        </w:rPr>
        <w:commentReference w:id="1"/>
      </w:r>
      <w:r w:rsidRPr="000D5334">
        <w:t>making sure to fill in the mandatory sections marked with *</w:t>
      </w:r>
    </w:p>
    <w:p w14:paraId="3B77A372" w14:textId="77777777" w:rsidR="00053EA7" w:rsidRPr="00F92260" w:rsidRDefault="00053EA7" w:rsidP="00053EA7">
      <w:pPr>
        <w:jc w:val="center"/>
        <w:rPr>
          <w:b/>
        </w:rPr>
      </w:pPr>
    </w:p>
    <w:p w14:paraId="77C61B29" w14:textId="77777777" w:rsidR="00053EA7" w:rsidRDefault="00053EA7" w:rsidP="00053EA7">
      <w:r>
        <w:t xml:space="preserve">*First Name: </w:t>
      </w:r>
    </w:p>
    <w:p w14:paraId="060CF06E" w14:textId="77777777" w:rsidR="00053EA7" w:rsidRDefault="00053EA7" w:rsidP="00053EA7">
      <w:r>
        <w:t xml:space="preserve">*Last Name: </w:t>
      </w:r>
    </w:p>
    <w:p w14:paraId="39705B3E" w14:textId="77777777" w:rsidR="00053EA7" w:rsidRDefault="00053EA7" w:rsidP="00053EA7">
      <w:r>
        <w:t>Title/Position:</w:t>
      </w:r>
    </w:p>
    <w:p w14:paraId="2669249A" w14:textId="77777777" w:rsidR="00053EA7" w:rsidRDefault="00053EA7" w:rsidP="00053EA7">
      <w:r>
        <w:t xml:space="preserve">Name of </w:t>
      </w:r>
      <w:commentRangeStart w:id="2"/>
      <w:r>
        <w:t>Institution</w:t>
      </w:r>
      <w:commentRangeEnd w:id="2"/>
      <w:r w:rsidR="00DD1516">
        <w:rPr>
          <w:rStyle w:val="CommentReference"/>
        </w:rPr>
        <w:commentReference w:id="2"/>
      </w:r>
      <w:r>
        <w:t>:</w:t>
      </w:r>
    </w:p>
    <w:p w14:paraId="2AAE01F0" w14:textId="77777777" w:rsidR="00053EA7" w:rsidRDefault="00053EA7" w:rsidP="00053EA7">
      <w:r>
        <w:t>Address:</w:t>
      </w:r>
    </w:p>
    <w:p w14:paraId="708D0D6E" w14:textId="77777777" w:rsidR="00053EA7" w:rsidRDefault="00053EA7" w:rsidP="00053EA7">
      <w:r>
        <w:t xml:space="preserve">*Email: </w:t>
      </w:r>
    </w:p>
    <w:p w14:paraId="6E492C78" w14:textId="77777777" w:rsidR="00053EA7" w:rsidRDefault="00053EA7" w:rsidP="00053EA7">
      <w:r>
        <w:t xml:space="preserve">City: </w:t>
      </w:r>
    </w:p>
    <w:p w14:paraId="083BED03" w14:textId="77777777" w:rsidR="00053EA7" w:rsidRDefault="00053EA7" w:rsidP="00053EA7">
      <w:r>
        <w:t xml:space="preserve">*Country: </w:t>
      </w:r>
    </w:p>
    <w:p w14:paraId="7E00317A" w14:textId="77777777" w:rsidR="00053EA7" w:rsidRDefault="00053EA7" w:rsidP="00053EA7">
      <w:r>
        <w:t xml:space="preserve">Partners: </w:t>
      </w:r>
    </w:p>
    <w:p w14:paraId="687707A9" w14:textId="77777777" w:rsidR="00053EA7" w:rsidRDefault="00053EA7" w:rsidP="00053EA7">
      <w:commentRangeStart w:id="3"/>
      <w:r>
        <w:lastRenderedPageBreak/>
        <w:t>Sponsor(s):</w:t>
      </w:r>
      <w:commentRangeEnd w:id="3"/>
      <w:r w:rsidR="00DD1516">
        <w:rPr>
          <w:rStyle w:val="CommentReference"/>
        </w:rPr>
        <w:commentReference w:id="3"/>
      </w:r>
    </w:p>
    <w:p w14:paraId="396DBF6D" w14:textId="01C1A415" w:rsidR="00053EA7" w:rsidRDefault="00053EA7" w:rsidP="00053EA7">
      <w:r>
        <w:t>What stage is your contest</w:t>
      </w:r>
      <w:del w:id="4" w:author="Ritchwood, Tiarney" w:date="2019-07-11T06:45:00Z">
        <w:r w:rsidDel="00DD1516">
          <w:delText xml:space="preserve"> contest</w:delText>
        </w:r>
      </w:del>
      <w:r>
        <w:t>? (dropdown)</w:t>
      </w:r>
    </w:p>
    <w:p w14:paraId="42559B0E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Early (idea stage)</w:t>
      </w:r>
    </w:p>
    <w:p w14:paraId="692A357C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Mid (Planning/organizing)</w:t>
      </w:r>
    </w:p>
    <w:p w14:paraId="1352C83E" w14:textId="77777777" w:rsidR="00053EA7" w:rsidRPr="000C12F8" w:rsidRDefault="00053EA7" w:rsidP="00053EA7">
      <w:pPr>
        <w:pStyle w:val="ListParagraph"/>
        <w:numPr>
          <w:ilvl w:val="0"/>
          <w:numId w:val="1"/>
        </w:numPr>
        <w:rPr>
          <w:b/>
        </w:rPr>
      </w:pPr>
      <w:r>
        <w:t>Completed</w:t>
      </w:r>
    </w:p>
    <w:p w14:paraId="69D89F1B" w14:textId="77777777" w:rsidR="00053EA7" w:rsidRDefault="00053EA7" w:rsidP="00053EA7">
      <w:pPr>
        <w:rPr>
          <w:b/>
          <w:i/>
        </w:rPr>
      </w:pPr>
      <w:r>
        <w:rPr>
          <w:b/>
          <w:i/>
        </w:rPr>
        <w:t>The answer you choose will refer you to a different form (below)</w:t>
      </w:r>
    </w:p>
    <w:p w14:paraId="365CAB92" w14:textId="77777777" w:rsidR="00053EA7" w:rsidRDefault="00053EA7" w:rsidP="00053EA7">
      <w:pPr>
        <w:rPr>
          <w:b/>
          <w:i/>
        </w:rPr>
      </w:pPr>
    </w:p>
    <w:p w14:paraId="1C2ED4EF" w14:textId="77777777" w:rsidR="00053EA7" w:rsidRPr="00897E85" w:rsidRDefault="00053EA7" w:rsidP="00053EA7">
      <w:pPr>
        <w:jc w:val="center"/>
        <w:rPr>
          <w:b/>
        </w:rPr>
      </w:pPr>
      <w:r w:rsidRPr="00897E85">
        <w:rPr>
          <w:b/>
          <w:highlight w:val="yellow"/>
        </w:rPr>
        <w:t>SCROLL DOWN FOR THE SPECIFIC QUESTIONS</w:t>
      </w:r>
    </w:p>
    <w:p w14:paraId="4BABA6F2" w14:textId="77777777" w:rsidR="00053EA7" w:rsidRDefault="00053EA7" w:rsidP="00053EA7">
      <w:pPr>
        <w:rPr>
          <w:b/>
        </w:rPr>
      </w:pPr>
      <w:r>
        <w:rPr>
          <w:b/>
        </w:rPr>
        <w:br w:type="page"/>
      </w:r>
    </w:p>
    <w:p w14:paraId="13306EC1" w14:textId="77777777" w:rsidR="00053EA7" w:rsidRDefault="00053EA7" w:rsidP="00053EA7">
      <w:pPr>
        <w:rPr>
          <w:b/>
        </w:rPr>
      </w:pPr>
      <w:r>
        <w:rPr>
          <w:b/>
        </w:rPr>
        <w:lastRenderedPageBreak/>
        <w:t>Early Stage</w:t>
      </w:r>
    </w:p>
    <w:p w14:paraId="4415979D" w14:textId="77777777" w:rsidR="00053EA7" w:rsidRDefault="00053EA7" w:rsidP="00053EA7">
      <w:r>
        <w:t>What is the goal of your contest? (short answer)</w:t>
      </w:r>
    </w:p>
    <w:p w14:paraId="0B66300A" w14:textId="77777777" w:rsidR="00053EA7" w:rsidRDefault="00053EA7" w:rsidP="00053EA7">
      <w:r>
        <w:t>What type of contest were you planning on hosting? (dropdown)</w:t>
      </w:r>
    </w:p>
    <w:p w14:paraId="6A4DA67A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Hackathon</w:t>
      </w:r>
    </w:p>
    <w:p w14:paraId="3FF89506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Innovation Contest</w:t>
      </w:r>
    </w:p>
    <w:p w14:paraId="3E79E6F0" w14:textId="77777777" w:rsidR="00053EA7" w:rsidRPr="007748A2" w:rsidRDefault="00053EA7" w:rsidP="00053EA7">
      <w:pPr>
        <w:pStyle w:val="ListParagraph"/>
        <w:numPr>
          <w:ilvl w:val="0"/>
          <w:numId w:val="1"/>
        </w:numPr>
      </w:pPr>
      <w:commentRangeStart w:id="5"/>
      <w:commentRangeStart w:id="6"/>
      <w:r>
        <w:t>Online event</w:t>
      </w:r>
      <w:commentRangeEnd w:id="5"/>
      <w:r w:rsidR="00DD1516">
        <w:rPr>
          <w:rStyle w:val="CommentReference"/>
        </w:rPr>
        <w:commentReference w:id="5"/>
      </w:r>
      <w:commentRangeEnd w:id="6"/>
      <w:r w:rsidR="002E6E21">
        <w:rPr>
          <w:rStyle w:val="CommentReference"/>
        </w:rPr>
        <w:commentReference w:id="6"/>
      </w:r>
    </w:p>
    <w:p w14:paraId="659D6445" w14:textId="77777777" w:rsidR="00053EA7" w:rsidRDefault="00053EA7" w:rsidP="00053EA7">
      <w:pPr>
        <w:ind w:left="360"/>
      </w:pPr>
      <w:r>
        <w:t xml:space="preserve">Click </w:t>
      </w:r>
      <w:hyperlink r:id="rId8" w:anchor="table-1" w:history="1">
        <w:r w:rsidRPr="00AD1EEA">
          <w:rPr>
            <w:rStyle w:val="Hyperlink"/>
          </w:rPr>
          <w:t>here</w:t>
        </w:r>
      </w:hyperlink>
      <w:r>
        <w:t xml:space="preserve"> to learn more about the types of contests</w:t>
      </w:r>
    </w:p>
    <w:p w14:paraId="621C9829" w14:textId="77777777" w:rsidR="00053EA7" w:rsidRDefault="00053EA7" w:rsidP="00053EA7">
      <w:commentRangeStart w:id="7"/>
      <w:r>
        <w:t>What general field is your contest in?</w:t>
      </w:r>
      <w:commentRangeEnd w:id="7"/>
      <w:r>
        <w:rPr>
          <w:rStyle w:val="CommentReference"/>
        </w:rPr>
        <w:commentReference w:id="7"/>
      </w:r>
    </w:p>
    <w:p w14:paraId="7E0648B6" w14:textId="77777777" w:rsidR="00053EA7" w:rsidRDefault="00053EA7" w:rsidP="00053EA7">
      <w:pPr>
        <w:pStyle w:val="ListParagraph"/>
        <w:numPr>
          <w:ilvl w:val="0"/>
          <w:numId w:val="3"/>
        </w:numPr>
      </w:pPr>
      <w:r>
        <w:t>Arts</w:t>
      </w:r>
    </w:p>
    <w:p w14:paraId="52207CEE" w14:textId="77777777" w:rsidR="00053EA7" w:rsidRDefault="00053EA7" w:rsidP="00053EA7">
      <w:pPr>
        <w:pStyle w:val="ListParagraph"/>
        <w:numPr>
          <w:ilvl w:val="0"/>
          <w:numId w:val="3"/>
        </w:numPr>
      </w:pPr>
      <w:r>
        <w:t>Social Science</w:t>
      </w:r>
    </w:p>
    <w:p w14:paraId="43659864" w14:textId="3D52FE7D" w:rsidR="00053EA7" w:rsidRDefault="00053EA7" w:rsidP="00053EA7">
      <w:pPr>
        <w:pStyle w:val="ListParagraph"/>
        <w:numPr>
          <w:ilvl w:val="0"/>
          <w:numId w:val="3"/>
        </w:numPr>
      </w:pPr>
      <w:del w:id="8" w:author="Tucker, Joseph D" w:date="2019-07-11T21:29:00Z">
        <w:r w:rsidDel="002E6E21">
          <w:delText>Healthcare</w:delText>
        </w:r>
      </w:del>
      <w:ins w:id="9" w:author="Tucker, Joseph D" w:date="2019-07-11T21:29:00Z">
        <w:r w:rsidR="002E6E21">
          <w:t>Public Health or Medicine</w:t>
        </w:r>
      </w:ins>
    </w:p>
    <w:p w14:paraId="2B941DAE" w14:textId="77777777" w:rsidR="00053EA7" w:rsidRDefault="00053EA7" w:rsidP="00053EA7">
      <w:pPr>
        <w:pStyle w:val="ListParagraph"/>
        <w:numPr>
          <w:ilvl w:val="0"/>
          <w:numId w:val="3"/>
        </w:numPr>
      </w:pPr>
      <w:r>
        <w:t>Engineering</w:t>
      </w:r>
    </w:p>
    <w:p w14:paraId="6C435E85" w14:textId="77777777" w:rsidR="00053EA7" w:rsidRDefault="00053EA7" w:rsidP="00053EA7">
      <w:r>
        <w:t>Where do you want to host your contest? If online, type online</w:t>
      </w:r>
    </w:p>
    <w:p w14:paraId="6F8E0B00" w14:textId="77777777" w:rsidR="00053EA7" w:rsidRDefault="00053EA7" w:rsidP="00053EA7">
      <w:r>
        <w:t>What type of help do you need?  (choose any: creating a steering committee, promoting a contest, sharing results, other</w:t>
      </w:r>
      <w:del w:id="10" w:author="Ritchwood, Tiarney" w:date="2019-07-11T06:47:00Z">
        <w:r w:rsidDel="00DD1516">
          <w:delText xml:space="preserve">: </w:delText>
        </w:r>
      </w:del>
      <w:r>
        <w:t>)</w:t>
      </w:r>
    </w:p>
    <w:p w14:paraId="3748F46A" w14:textId="77777777" w:rsidR="00053EA7" w:rsidRDefault="00053EA7" w:rsidP="00053EA7"/>
    <w:p w14:paraId="04D55244" w14:textId="77777777" w:rsidR="00053EA7" w:rsidRDefault="00053EA7" w:rsidP="00053EA7">
      <w:pPr>
        <w:rPr>
          <w:i/>
        </w:rPr>
      </w:pPr>
      <w:r w:rsidRPr="00AD1EEA">
        <w:rPr>
          <w:i/>
        </w:rPr>
        <w:t xml:space="preserve">After the form has </w:t>
      </w:r>
      <w:r>
        <w:rPr>
          <w:i/>
        </w:rPr>
        <w:t>been submitted, we will display this message:</w:t>
      </w:r>
    </w:p>
    <w:p w14:paraId="06C1A052" w14:textId="7005B327" w:rsidR="00053EA7" w:rsidRDefault="00053EA7" w:rsidP="00053EA7">
      <w:pPr>
        <w:jc w:val="center"/>
        <w:rPr>
          <w:b/>
        </w:rPr>
      </w:pPr>
      <w:r>
        <w:rPr>
          <w:b/>
        </w:rPr>
        <w:t>Thank you for registering your contest</w:t>
      </w:r>
      <w:del w:id="11" w:author="Ritchwood, Tiarney" w:date="2019-07-11T06:46:00Z">
        <w:r w:rsidDel="00DD1516">
          <w:rPr>
            <w:b/>
          </w:rPr>
          <w:delText xml:space="preserve"> contest</w:delText>
        </w:r>
      </w:del>
      <w:r>
        <w:rPr>
          <w:b/>
        </w:rPr>
        <w:t>! Our team will be in touch with you shortly!</w:t>
      </w:r>
    </w:p>
    <w:p w14:paraId="4D30244F" w14:textId="77777777" w:rsidR="00053EA7" w:rsidRDefault="00053EA7" w:rsidP="00053EA7"/>
    <w:p w14:paraId="4AEDBF38" w14:textId="77777777" w:rsidR="00053EA7" w:rsidRPr="00AD1EEA" w:rsidRDefault="00053EA7" w:rsidP="00053EA7">
      <w:pPr>
        <w:jc w:val="center"/>
        <w:rPr>
          <w:i/>
        </w:rPr>
      </w:pPr>
      <w:r w:rsidRPr="00AD1EEA">
        <w:rPr>
          <w:i/>
        </w:rPr>
        <w:br w:type="page"/>
      </w:r>
    </w:p>
    <w:p w14:paraId="1DCD9CFD" w14:textId="77777777" w:rsidR="00053EA7" w:rsidRPr="00C85474" w:rsidRDefault="00053EA7" w:rsidP="00053EA7">
      <w:pPr>
        <w:rPr>
          <w:b/>
        </w:rPr>
      </w:pPr>
      <w:r w:rsidRPr="00C85474">
        <w:rPr>
          <w:b/>
        </w:rPr>
        <w:lastRenderedPageBreak/>
        <w:t>Mid</w:t>
      </w:r>
      <w:r>
        <w:rPr>
          <w:b/>
        </w:rPr>
        <w:t xml:space="preserve"> Stage</w:t>
      </w:r>
    </w:p>
    <w:p w14:paraId="740C60FC" w14:textId="77777777" w:rsidR="00053EA7" w:rsidRDefault="00053EA7" w:rsidP="00053EA7">
      <w:r>
        <w:t>What is the goal of your contest? (short answer)</w:t>
      </w:r>
    </w:p>
    <w:p w14:paraId="19F1A3E7" w14:textId="77777777" w:rsidR="00053EA7" w:rsidRDefault="00053EA7" w:rsidP="00053EA7">
      <w:r>
        <w:t>What type of contest were you planning on hosting? (dropdown)</w:t>
      </w:r>
    </w:p>
    <w:p w14:paraId="66298E3C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Hackathon</w:t>
      </w:r>
    </w:p>
    <w:p w14:paraId="63429246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Innovation Contest</w:t>
      </w:r>
    </w:p>
    <w:p w14:paraId="0BF278A6" w14:textId="77777777" w:rsidR="00053EA7" w:rsidRPr="007748A2" w:rsidRDefault="00053EA7" w:rsidP="00053EA7">
      <w:pPr>
        <w:pStyle w:val="ListParagraph"/>
        <w:numPr>
          <w:ilvl w:val="0"/>
          <w:numId w:val="1"/>
        </w:numPr>
      </w:pPr>
      <w:r>
        <w:t>Online event</w:t>
      </w:r>
    </w:p>
    <w:p w14:paraId="700B3D63" w14:textId="77777777" w:rsidR="00053EA7" w:rsidRDefault="00053EA7" w:rsidP="00053EA7">
      <w:pPr>
        <w:ind w:left="360"/>
      </w:pPr>
      <w:r>
        <w:t xml:space="preserve">Click </w:t>
      </w:r>
      <w:hyperlink r:id="rId9" w:anchor="table-1" w:history="1">
        <w:r w:rsidRPr="00AD1EEA">
          <w:rPr>
            <w:rStyle w:val="Hyperlink"/>
          </w:rPr>
          <w:t>here</w:t>
        </w:r>
      </w:hyperlink>
      <w:r>
        <w:t xml:space="preserve"> to learn more about the types of contests</w:t>
      </w:r>
    </w:p>
    <w:p w14:paraId="7A3EEAEF" w14:textId="77777777" w:rsidR="00053EA7" w:rsidRDefault="00053EA7" w:rsidP="00053EA7">
      <w:r>
        <w:t>Where do you want to host your contest? If online, type online</w:t>
      </w:r>
    </w:p>
    <w:p w14:paraId="5AC7C949" w14:textId="77777777" w:rsidR="00053EA7" w:rsidRDefault="00053EA7" w:rsidP="00053EA7">
      <w:r>
        <w:t>Who would you like to engage?</w:t>
      </w:r>
    </w:p>
    <w:p w14:paraId="3D81D61A" w14:textId="77777777" w:rsidR="00053EA7" w:rsidRDefault="00053EA7" w:rsidP="00053EA7">
      <w:r>
        <w:t>What type of entries are you collecting?</w:t>
      </w:r>
    </w:p>
    <w:p w14:paraId="38FF8275" w14:textId="77777777" w:rsidR="00053EA7" w:rsidRDefault="00053EA7" w:rsidP="00053EA7">
      <w:r>
        <w:t>Any promotional strategies/pipelines?</w:t>
      </w:r>
    </w:p>
    <w:p w14:paraId="3D3C8245" w14:textId="77777777" w:rsidR="00053EA7" w:rsidRDefault="00053EA7" w:rsidP="00053EA7">
      <w:r>
        <w:t>Are you affiliated with any organizations? If so, include their website/contact.</w:t>
      </w:r>
    </w:p>
    <w:p w14:paraId="555E5AA5" w14:textId="77777777" w:rsidR="00053EA7" w:rsidRDefault="00053EA7" w:rsidP="00053EA7">
      <w:r>
        <w:t>contest</w:t>
      </w:r>
    </w:p>
    <w:p w14:paraId="1FC85405" w14:textId="77777777" w:rsidR="00053EA7" w:rsidRDefault="00053EA7" w:rsidP="00053EA7">
      <w:r>
        <w:t>What type of help do you need?  (choose any: creating a steering committee, promoting a contest, sharing results, other</w:t>
      </w:r>
      <w:del w:id="12" w:author="Ritchwood, Tiarney" w:date="2019-07-11T06:47:00Z">
        <w:r w:rsidDel="00DD1516">
          <w:delText xml:space="preserve">: </w:delText>
        </w:r>
      </w:del>
      <w:r>
        <w:t>)</w:t>
      </w:r>
    </w:p>
    <w:p w14:paraId="634C02C1" w14:textId="77777777" w:rsidR="00053EA7" w:rsidRPr="000C12F8" w:rsidRDefault="00053EA7" w:rsidP="00053EA7"/>
    <w:p w14:paraId="76129621" w14:textId="77777777" w:rsidR="00053EA7" w:rsidRDefault="00053EA7" w:rsidP="00053EA7">
      <w:pPr>
        <w:rPr>
          <w:i/>
        </w:rPr>
      </w:pPr>
      <w:r w:rsidRPr="00AD1EEA">
        <w:rPr>
          <w:i/>
        </w:rPr>
        <w:t xml:space="preserve">After the form has </w:t>
      </w:r>
      <w:r>
        <w:rPr>
          <w:i/>
        </w:rPr>
        <w:t>been submitted, we will display this message:</w:t>
      </w:r>
    </w:p>
    <w:p w14:paraId="42165F08" w14:textId="77777777" w:rsidR="00053EA7" w:rsidRPr="000C12F8" w:rsidRDefault="00053EA7" w:rsidP="00053EA7">
      <w:pPr>
        <w:jc w:val="center"/>
        <w:rPr>
          <w:b/>
        </w:rPr>
      </w:pPr>
      <w:r>
        <w:rPr>
          <w:b/>
        </w:rPr>
        <w:t>Thank you for registering your contest! Our team will be in touch with you shortly!</w:t>
      </w:r>
    </w:p>
    <w:p w14:paraId="6F48973C" w14:textId="77777777" w:rsidR="00053EA7" w:rsidRDefault="00053EA7" w:rsidP="00053EA7">
      <w:pPr>
        <w:rPr>
          <w:b/>
        </w:rPr>
      </w:pPr>
      <w:r>
        <w:rPr>
          <w:b/>
        </w:rPr>
        <w:br w:type="page"/>
      </w:r>
    </w:p>
    <w:p w14:paraId="4EDED720" w14:textId="77777777" w:rsidR="00053EA7" w:rsidRDefault="00053EA7" w:rsidP="00053EA7">
      <w:pPr>
        <w:rPr>
          <w:b/>
        </w:rPr>
      </w:pPr>
      <w:r>
        <w:rPr>
          <w:b/>
        </w:rPr>
        <w:lastRenderedPageBreak/>
        <w:t>Completed</w:t>
      </w:r>
    </w:p>
    <w:p w14:paraId="55EFCA0E" w14:textId="77777777" w:rsidR="00053EA7" w:rsidRDefault="00053EA7" w:rsidP="00053EA7">
      <w:r>
        <w:t>What was the goal of your contest? (short answer)</w:t>
      </w:r>
    </w:p>
    <w:p w14:paraId="6B275659" w14:textId="77777777" w:rsidR="00053EA7" w:rsidRDefault="00053EA7" w:rsidP="00053EA7">
      <w:r>
        <w:t>What type of contest did you host? (dropdown)</w:t>
      </w:r>
    </w:p>
    <w:p w14:paraId="5F287750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Hackathon</w:t>
      </w:r>
    </w:p>
    <w:p w14:paraId="2E760FF4" w14:textId="77777777" w:rsidR="00053EA7" w:rsidRDefault="00053EA7" w:rsidP="00053EA7">
      <w:pPr>
        <w:pStyle w:val="ListParagraph"/>
        <w:numPr>
          <w:ilvl w:val="0"/>
          <w:numId w:val="1"/>
        </w:numPr>
      </w:pPr>
      <w:r>
        <w:t>Innovation Contest</w:t>
      </w:r>
    </w:p>
    <w:p w14:paraId="024EDFF5" w14:textId="77777777" w:rsidR="00053EA7" w:rsidRPr="007748A2" w:rsidRDefault="00053EA7" w:rsidP="00053EA7">
      <w:pPr>
        <w:pStyle w:val="ListParagraph"/>
        <w:numPr>
          <w:ilvl w:val="0"/>
          <w:numId w:val="1"/>
        </w:numPr>
      </w:pPr>
      <w:r>
        <w:t>Online event</w:t>
      </w:r>
    </w:p>
    <w:p w14:paraId="26F26517" w14:textId="77777777" w:rsidR="00053EA7" w:rsidRDefault="00053EA7" w:rsidP="00053EA7">
      <w:pPr>
        <w:ind w:left="360"/>
      </w:pPr>
      <w:r>
        <w:t xml:space="preserve">Click </w:t>
      </w:r>
      <w:hyperlink r:id="rId10" w:anchor="table-1" w:history="1">
        <w:r w:rsidRPr="00AD1EEA">
          <w:rPr>
            <w:rStyle w:val="Hyperlink"/>
          </w:rPr>
          <w:t>here</w:t>
        </w:r>
      </w:hyperlink>
      <w:r>
        <w:t xml:space="preserve"> to learn more about the types of contests</w:t>
      </w:r>
    </w:p>
    <w:p w14:paraId="3C1CE7D8" w14:textId="77777777" w:rsidR="00053EA7" w:rsidRDefault="00053EA7" w:rsidP="00053EA7">
      <w:r>
        <w:t>Where was the contest hosted? If online, type online</w:t>
      </w:r>
    </w:p>
    <w:p w14:paraId="3BF714B3" w14:textId="77777777" w:rsidR="00053EA7" w:rsidRDefault="00053EA7" w:rsidP="00053EA7">
      <w:r>
        <w:t>Are you affiliated with any organizations? If so, include their website/contact.</w:t>
      </w:r>
    </w:p>
    <w:p w14:paraId="10E1D898" w14:textId="77777777" w:rsidR="00053EA7" w:rsidRDefault="00053EA7" w:rsidP="00053EA7">
      <w:r>
        <w:t>Did you have any sponsors on the project?</w:t>
      </w:r>
    </w:p>
    <w:p w14:paraId="433EF039" w14:textId="77777777" w:rsidR="00053EA7" w:rsidRDefault="00053EA7" w:rsidP="00053EA7">
      <w:r>
        <w:t>When did the contest occur?</w:t>
      </w:r>
    </w:p>
    <w:p w14:paraId="60928C9A" w14:textId="77777777" w:rsidR="00053EA7" w:rsidRDefault="00053EA7" w:rsidP="00053EA7">
      <w:r>
        <w:t>Number of submissions/outcome?</w:t>
      </w:r>
    </w:p>
    <w:p w14:paraId="7128DE3D" w14:textId="2A34E2CB" w:rsidR="00053EA7" w:rsidRDefault="00053EA7" w:rsidP="00053EA7">
      <w:del w:id="13" w:author="Tucker, Joseph D" w:date="2019-07-11T21:30:00Z">
        <w:r w:rsidDel="002E6E21">
          <w:delText>Plans for</w:delText>
        </w:r>
      </w:del>
      <w:ins w:id="14" w:author="Tucker, Joseph D" w:date="2019-07-11T21:30:00Z">
        <w:r w:rsidR="002E6E21">
          <w:t>How did you</w:t>
        </w:r>
      </w:ins>
      <w:r>
        <w:t xml:space="preserve"> shar</w:t>
      </w:r>
      <w:ins w:id="15" w:author="Tucker, Joseph D" w:date="2019-07-11T21:31:00Z">
        <w:r w:rsidR="002E6E21">
          <w:t>e and disseminate the outputs from the contest</w:t>
        </w:r>
      </w:ins>
      <w:del w:id="16" w:author="Tucker, Joseph D" w:date="2019-07-11T21:31:00Z">
        <w:r w:rsidDel="002E6E21">
          <w:delText>ing and dissemination</w:delText>
        </w:r>
      </w:del>
      <w:r>
        <w:t xml:space="preserve">? </w:t>
      </w:r>
    </w:p>
    <w:p w14:paraId="47E2B263" w14:textId="77777777" w:rsidR="00053EA7" w:rsidRDefault="00053EA7" w:rsidP="00053EA7">
      <w:r w:rsidRPr="006B0E84">
        <w:t xml:space="preserve">Were the results of the contest published anywhere? </w:t>
      </w:r>
    </w:p>
    <w:p w14:paraId="5EE24CEA" w14:textId="77777777" w:rsidR="00053EA7" w:rsidRPr="00EF6F3F" w:rsidRDefault="00053EA7" w:rsidP="00053EA7">
      <w:r>
        <w:t xml:space="preserve">Attach any documents/materials that you used in organizing the contest? </w:t>
      </w:r>
      <w:commentRangeStart w:id="17"/>
      <w:r>
        <w:t>(Judging rubrics, Call for submissions, etc.)</w:t>
      </w:r>
      <w:commentRangeEnd w:id="17"/>
      <w:r w:rsidR="002E6E21">
        <w:rPr>
          <w:rStyle w:val="CommentReference"/>
        </w:rPr>
        <w:commentReference w:id="17"/>
      </w:r>
    </w:p>
    <w:p w14:paraId="2AAD9BC1" w14:textId="77777777" w:rsidR="00053EA7" w:rsidRDefault="00053EA7" w:rsidP="00053EA7">
      <w:pPr>
        <w:jc w:val="center"/>
        <w:rPr>
          <w:i/>
        </w:rPr>
      </w:pPr>
      <w:r w:rsidRPr="00AD1EEA">
        <w:rPr>
          <w:i/>
        </w:rPr>
        <w:t xml:space="preserve">After the form has </w:t>
      </w:r>
      <w:r>
        <w:rPr>
          <w:i/>
        </w:rPr>
        <w:t>been submitted, we will display this message:</w:t>
      </w:r>
    </w:p>
    <w:p w14:paraId="613D006C" w14:textId="77777777" w:rsidR="00053EA7" w:rsidRPr="000C12F8" w:rsidRDefault="00053EA7" w:rsidP="00053EA7">
      <w:pPr>
        <w:jc w:val="center"/>
        <w:rPr>
          <w:b/>
        </w:rPr>
      </w:pPr>
      <w:r>
        <w:rPr>
          <w:b/>
        </w:rPr>
        <w:t>Thank you for registering your contest! Our team will be in touch with you shortly!</w:t>
      </w:r>
    </w:p>
    <w:p w14:paraId="7C4609BF" w14:textId="77777777" w:rsidR="00053EA7" w:rsidRDefault="00053EA7"/>
    <w:sectPr w:rsidR="0005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itchwood, Tiarney" w:date="2019-07-11T06:43:00Z" w:initials="RT">
    <w:p w14:paraId="75C958EF" w14:textId="1DD240B3" w:rsidR="00DD1516" w:rsidRDefault="00DD1516">
      <w:pPr>
        <w:pStyle w:val="CommentText"/>
      </w:pPr>
      <w:r>
        <w:rPr>
          <w:rStyle w:val="CommentReference"/>
        </w:rPr>
        <w:annotationRef/>
      </w:r>
      <w:r>
        <w:t>Do we need to add a statement saying that we will not share their information with third parties to reassure potential users?</w:t>
      </w:r>
    </w:p>
  </w:comment>
  <w:comment w:id="1" w:author="Tucker, Joseph D" w:date="2019-07-11T21:27:00Z" w:initials="TJD">
    <w:p w14:paraId="32E07C64" w14:textId="0F7353AB" w:rsidR="002E6E21" w:rsidRDefault="002E6E21">
      <w:pPr>
        <w:pStyle w:val="CommentText"/>
      </w:pPr>
      <w:r>
        <w:rPr>
          <w:rStyle w:val="CommentReference"/>
        </w:rPr>
        <w:annotationRef/>
      </w:r>
      <w:r>
        <w:t>Agree! A sentence here would be good</w:t>
      </w:r>
    </w:p>
  </w:comment>
  <w:comment w:id="2" w:author="Ritchwood, Tiarney" w:date="2019-07-11T06:43:00Z" w:initials="RT">
    <w:p w14:paraId="2608E620" w14:textId="672007E0" w:rsidR="00DD1516" w:rsidRDefault="00DD1516">
      <w:pPr>
        <w:pStyle w:val="CommentText"/>
      </w:pPr>
      <w:r>
        <w:rPr>
          <w:rStyle w:val="CommentReference"/>
        </w:rPr>
        <w:annotationRef/>
      </w:r>
      <w:r>
        <w:t>Or organization?</w:t>
      </w:r>
    </w:p>
  </w:comment>
  <w:comment w:id="3" w:author="Ritchwood, Tiarney" w:date="2019-07-11T06:44:00Z" w:initials="RT">
    <w:p w14:paraId="52DB1D07" w14:textId="670550EF" w:rsidR="00DD1516" w:rsidRDefault="00DD1516">
      <w:pPr>
        <w:pStyle w:val="CommentText"/>
      </w:pPr>
      <w:r>
        <w:rPr>
          <w:rStyle w:val="CommentReference"/>
        </w:rPr>
        <w:annotationRef/>
      </w:r>
      <w:r>
        <w:t>Should this go below, as you have for the completed contests?</w:t>
      </w:r>
    </w:p>
  </w:comment>
  <w:comment w:id="5" w:author="Ritchwood, Tiarney" w:date="2019-07-11T06:45:00Z" w:initials="RT">
    <w:p w14:paraId="7CC05C18" w14:textId="47826266" w:rsidR="00DD1516" w:rsidRDefault="00DD1516">
      <w:pPr>
        <w:pStyle w:val="CommentText"/>
      </w:pPr>
      <w:r>
        <w:rPr>
          <w:rStyle w:val="CommentReference"/>
        </w:rPr>
        <w:annotationRef/>
      </w:r>
      <w:r>
        <w:t>Should we add an ‘other’ and allow people to fill in? Some may use a combination, so could they check all box? What if you’re unsure?</w:t>
      </w:r>
    </w:p>
  </w:comment>
  <w:comment w:id="6" w:author="Tucker, Joseph D" w:date="2019-07-11T21:28:00Z" w:initials="TJD">
    <w:p w14:paraId="565D7F2B" w14:textId="295F2134" w:rsidR="002E6E21" w:rsidRDefault="002E6E21">
      <w:pPr>
        <w:pStyle w:val="CommentText"/>
      </w:pPr>
      <w:r>
        <w:rPr>
          <w:rStyle w:val="CommentReference"/>
        </w:rPr>
        <w:annotationRef/>
      </w:r>
      <w:r>
        <w:t>I think brief definitions of each would be good; I also like Tiarney’s suggestion to have an “Other” slot</w:t>
      </w:r>
    </w:p>
  </w:comment>
  <w:comment w:id="7" w:author="Tucker, Joseph D" w:date="2019-06-25T19:37:00Z" w:initials="TJD">
    <w:p w14:paraId="65BD857B" w14:textId="77777777" w:rsidR="00053EA7" w:rsidRDefault="00053EA7" w:rsidP="00053EA7">
      <w:pPr>
        <w:pStyle w:val="CommentText"/>
      </w:pPr>
      <w:r>
        <w:rPr>
          <w:rStyle w:val="CommentReference"/>
        </w:rPr>
        <w:annotationRef/>
      </w:r>
      <w:r>
        <w:t>These will all be health-related,so fine to delete this one</w:t>
      </w:r>
    </w:p>
  </w:comment>
  <w:comment w:id="17" w:author="Tucker, Joseph D" w:date="2019-07-11T21:31:00Z" w:initials="TJD">
    <w:p w14:paraId="49ED5146" w14:textId="62B11597" w:rsidR="002E6E21" w:rsidRDefault="002E6E21">
      <w:pPr>
        <w:pStyle w:val="CommentText"/>
      </w:pPr>
      <w:r>
        <w:rPr>
          <w:rStyle w:val="CommentReference"/>
        </w:rPr>
        <w:annotationRef/>
      </w:r>
      <w:r>
        <w:t>List out all the categories here</w:t>
      </w:r>
      <w:bookmarkStart w:id="18" w:name="_GoBack"/>
      <w:bookmarkEnd w:id="1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C958EF" w15:done="0"/>
  <w15:commentEx w15:paraId="32E07C64" w15:paraIdParent="75C958EF" w15:done="0"/>
  <w15:commentEx w15:paraId="2608E620" w15:done="0"/>
  <w15:commentEx w15:paraId="52DB1D07" w15:done="0"/>
  <w15:commentEx w15:paraId="7CC05C18" w15:done="0"/>
  <w15:commentEx w15:paraId="565D7F2B" w15:paraIdParent="7CC05C18" w15:done="0"/>
  <w15:commentEx w15:paraId="65BD857B" w15:done="0"/>
  <w15:commentEx w15:paraId="49ED51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C958EF" w16cid:durableId="20D158FD"/>
  <w16cid:commentId w16cid:paraId="32E07C64" w16cid:durableId="20D22833"/>
  <w16cid:commentId w16cid:paraId="2608E620" w16cid:durableId="20D1592D"/>
  <w16cid:commentId w16cid:paraId="52DB1D07" w16cid:durableId="20D15953"/>
  <w16cid:commentId w16cid:paraId="7CC05C18" w16cid:durableId="20D15987"/>
  <w16cid:commentId w16cid:paraId="565D7F2B" w16cid:durableId="20D22899"/>
  <w16cid:commentId w16cid:paraId="65BD857B" w16cid:durableId="20D158E4"/>
  <w16cid:commentId w16cid:paraId="49ED5146" w16cid:durableId="20D229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31CF2"/>
    <w:multiLevelType w:val="hybridMultilevel"/>
    <w:tmpl w:val="5004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51D4A"/>
    <w:multiLevelType w:val="hybridMultilevel"/>
    <w:tmpl w:val="525CF904"/>
    <w:lvl w:ilvl="0" w:tplc="8BB2B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76143"/>
    <w:multiLevelType w:val="hybridMultilevel"/>
    <w:tmpl w:val="6C78C2F8"/>
    <w:lvl w:ilvl="0" w:tplc="0AF80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tchwood, Tiarney">
    <w15:presenceInfo w15:providerId="AD" w15:userId="S::tir205@musc.edu::dd9708cd-d473-418b-815f-28ef4b75776b"/>
  </w15:person>
  <w15:person w15:author="Tucker, Joseph D">
    <w15:presenceInfo w15:providerId="AD" w15:userId="S::jdtucker@ad.unc.edu::6f37e098-5b13-4cfb-a9fc-3cf44a8c77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EA7"/>
    <w:rsid w:val="00053EA7"/>
    <w:rsid w:val="002E6E21"/>
    <w:rsid w:val="00417335"/>
    <w:rsid w:val="00DD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965"/>
  <w15:chartTrackingRefBased/>
  <w15:docId w15:val="{7B308BA4-343C-4213-8C97-470148F3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E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EA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3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EA7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A7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516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erj.com/articles/676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peerj.com/articles/676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erj.com/articles/67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Ambil</dc:creator>
  <cp:keywords/>
  <dc:description/>
  <cp:lastModifiedBy>Tucker, Joseph D</cp:lastModifiedBy>
  <cp:revision>3</cp:revision>
  <dcterms:created xsi:type="dcterms:W3CDTF">2019-07-11T20:26:00Z</dcterms:created>
  <dcterms:modified xsi:type="dcterms:W3CDTF">2019-07-11T20:31:00Z</dcterms:modified>
</cp:coreProperties>
</file>